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56483" w14:textId="5860E11E" w:rsidR="000422C9" w:rsidRDefault="000422C9">
      <w:r>
        <w:t xml:space="preserve">Presentation type: </w:t>
      </w:r>
      <w:r w:rsidR="00101C17">
        <w:t>Oral</w:t>
      </w:r>
    </w:p>
    <w:p w14:paraId="6B3E8019" w14:textId="5D054CBA" w:rsidR="00101C17" w:rsidRPr="00685173" w:rsidRDefault="3D6FE48E" w:rsidP="00AB36BC">
      <w:pPr>
        <w:spacing w:before="240"/>
        <w:jc w:val="center"/>
        <w:rPr>
          <w:b/>
          <w:bCs/>
        </w:rPr>
      </w:pPr>
      <w:r w:rsidRPr="0FC021A4">
        <w:rPr>
          <w:b/>
          <w:bCs/>
        </w:rPr>
        <w:t xml:space="preserve">Evaluating </w:t>
      </w:r>
      <w:r w:rsidR="4E0BB220" w:rsidRPr="0FC021A4">
        <w:rPr>
          <w:b/>
          <w:bCs/>
        </w:rPr>
        <w:t xml:space="preserve">planting date recommendation effects on soybean yield </w:t>
      </w:r>
      <w:r w:rsidR="58569570" w:rsidRPr="0FC021A4">
        <w:rPr>
          <w:b/>
          <w:bCs/>
        </w:rPr>
        <w:t xml:space="preserve">using </w:t>
      </w:r>
      <w:r w:rsidR="4E0BB220" w:rsidRPr="0FC021A4">
        <w:rPr>
          <w:b/>
          <w:bCs/>
        </w:rPr>
        <w:t>causal inference</w:t>
      </w:r>
    </w:p>
    <w:p w14:paraId="0DB17E98" w14:textId="219BD3A2" w:rsidR="00820C58" w:rsidRPr="00F84AC7" w:rsidRDefault="00820C58" w:rsidP="00685173">
      <w:pPr>
        <w:jc w:val="center"/>
      </w:pPr>
      <w:r w:rsidRPr="0036495B">
        <w:rPr>
          <w:u w:val="single"/>
        </w:rPr>
        <w:t>Santosh Sanjel</w:t>
      </w:r>
      <w:r w:rsidR="0036495B" w:rsidRPr="0036495B">
        <w:rPr>
          <w:vertAlign w:val="superscript"/>
        </w:rPr>
        <w:t>1</w:t>
      </w:r>
      <w:r w:rsidR="008B3D97" w:rsidRPr="00F84AC7">
        <w:t xml:space="preserve">, </w:t>
      </w:r>
      <w:r w:rsidR="00244786" w:rsidRPr="00F84AC7">
        <w:t>Denis Shah</w:t>
      </w:r>
      <w:r w:rsidR="00244786">
        <w:rPr>
          <w:vertAlign w:val="superscript"/>
        </w:rPr>
        <w:t>2</w:t>
      </w:r>
      <w:r w:rsidR="00244786" w:rsidRPr="00F84AC7">
        <w:t>,</w:t>
      </w:r>
      <w:r w:rsidR="00244786">
        <w:t xml:space="preserve"> </w:t>
      </w:r>
      <w:r w:rsidR="008B3D97" w:rsidRPr="00F84AC7">
        <w:t xml:space="preserve">Shawn </w:t>
      </w:r>
      <w:r w:rsidR="00840F27" w:rsidRPr="00F84AC7">
        <w:t xml:space="preserve">P. </w:t>
      </w:r>
      <w:r w:rsidR="0054315E" w:rsidRPr="00F84AC7">
        <w:t>Conley</w:t>
      </w:r>
      <w:r w:rsidR="00244786" w:rsidRPr="00244786">
        <w:rPr>
          <w:vertAlign w:val="superscript"/>
        </w:rPr>
        <w:t>3</w:t>
      </w:r>
      <w:r w:rsidR="00EB2BA0" w:rsidRPr="00F84AC7">
        <w:t xml:space="preserve">, </w:t>
      </w:r>
      <w:r w:rsidR="00F84AC7" w:rsidRPr="00F84AC7">
        <w:t>Spyridon Mourtzinis</w:t>
      </w:r>
      <w:r w:rsidR="00244786">
        <w:rPr>
          <w:vertAlign w:val="superscript"/>
        </w:rPr>
        <w:t>3</w:t>
      </w:r>
      <w:r w:rsidR="005B58DB" w:rsidRPr="00F84AC7">
        <w:t xml:space="preserve"> and Paul Esker</w:t>
      </w:r>
      <w:r w:rsidR="0036495B" w:rsidRPr="0036495B">
        <w:rPr>
          <w:vertAlign w:val="superscript"/>
        </w:rPr>
        <w:t>1</w:t>
      </w:r>
    </w:p>
    <w:p w14:paraId="7558A3AD" w14:textId="505EA4D3" w:rsidR="005B58DB" w:rsidRDefault="00E8218A" w:rsidP="00E8218A">
      <w:pPr>
        <w:spacing w:after="0"/>
      </w:pPr>
      <w:r w:rsidRPr="00E8218A">
        <w:rPr>
          <w:vertAlign w:val="superscript"/>
        </w:rPr>
        <w:t>1</w:t>
      </w:r>
      <w:r w:rsidR="005B58DB" w:rsidRPr="005B58DB">
        <w:t xml:space="preserve">Department of </w:t>
      </w:r>
      <w:r w:rsidR="009056B7">
        <w:t>Plant Pathology and Env</w:t>
      </w:r>
      <w:r w:rsidR="00B53CFB">
        <w:t>ironmental</w:t>
      </w:r>
      <w:r w:rsidR="002D3595">
        <w:t xml:space="preserve"> </w:t>
      </w:r>
      <w:r w:rsidR="009056B7">
        <w:t>Microbiology, The Pennsylvania State University</w:t>
      </w:r>
      <w:r w:rsidR="00041A19">
        <w:t xml:space="preserve">, </w:t>
      </w:r>
      <w:r w:rsidR="006542C2">
        <w:t xml:space="preserve">State College, </w:t>
      </w:r>
      <w:r>
        <w:t xml:space="preserve">Pennsylvania, </w:t>
      </w:r>
      <w:r w:rsidR="00041A19">
        <w:t>USA</w:t>
      </w:r>
    </w:p>
    <w:p w14:paraId="601A7372" w14:textId="71EA5B4B" w:rsidR="003C0624" w:rsidRDefault="00244786" w:rsidP="00E8218A">
      <w:pPr>
        <w:spacing w:after="0"/>
      </w:pPr>
      <w:r>
        <w:rPr>
          <w:vertAlign w:val="superscript"/>
        </w:rPr>
        <w:t>2</w:t>
      </w:r>
      <w:r w:rsidR="003C0624" w:rsidRPr="003C0624">
        <w:t>Department of Plant Pathology, Kansas State University, Manhattan, KS</w:t>
      </w:r>
    </w:p>
    <w:p w14:paraId="01EFA5EF" w14:textId="77777777" w:rsidR="00244786" w:rsidRDefault="00244786" w:rsidP="00244786">
      <w:pPr>
        <w:spacing w:after="0"/>
      </w:pPr>
      <w:r>
        <w:rPr>
          <w:vertAlign w:val="superscript"/>
        </w:rPr>
        <w:t>3</w:t>
      </w:r>
      <w:r w:rsidRPr="00AC18B5">
        <w:t xml:space="preserve">Department of Agronomy, University of Wisconsin–Madison, </w:t>
      </w:r>
      <w:r w:rsidRPr="00B53CFB">
        <w:t>Madison, Wisconsin,</w:t>
      </w:r>
      <w:r>
        <w:t xml:space="preserve"> </w:t>
      </w:r>
      <w:r w:rsidRPr="00AC18B5">
        <w:t>USA</w:t>
      </w:r>
    </w:p>
    <w:p w14:paraId="07C55776" w14:textId="77777777" w:rsidR="001E66DB" w:rsidRDefault="001E66DB" w:rsidP="00685173">
      <w:pPr>
        <w:jc w:val="center"/>
      </w:pPr>
    </w:p>
    <w:p w14:paraId="7304CB7F" w14:textId="4C9DB313" w:rsidR="00BD7976" w:rsidRPr="00685173" w:rsidRDefault="00BD7976" w:rsidP="00034BAD">
      <w:pPr>
        <w:jc w:val="center"/>
      </w:pPr>
      <w:r w:rsidRPr="00685173">
        <w:t xml:space="preserve">Email: </w:t>
      </w:r>
      <w:hyperlink r:id="rId4" w:history="1">
        <w:r w:rsidRPr="00685173">
          <w:rPr>
            <w:rStyle w:val="Hyperlink"/>
          </w:rPr>
          <w:t>sks7388@psu.edu</w:t>
        </w:r>
      </w:hyperlink>
      <w:r w:rsidR="00DD403C" w:rsidRPr="00685173">
        <w:t xml:space="preserve"> </w:t>
      </w:r>
    </w:p>
    <w:p w14:paraId="56881333" w14:textId="77777777" w:rsidR="003A60DE" w:rsidRDefault="00246F8A" w:rsidP="003A60DE">
      <w:pPr>
        <w:spacing w:line="360" w:lineRule="auto"/>
        <w:rPr>
          <w:ins w:id="0" w:author="Sanjel, Santosh" w:date="2024-01-11T10:51:00Z"/>
        </w:rPr>
      </w:pPr>
      <w:commentRangeStart w:id="1"/>
      <w:commentRangeStart w:id="2"/>
      <w:commentRangeStart w:id="3"/>
      <w:r>
        <w:t xml:space="preserve">Selecting </w:t>
      </w:r>
      <w:commentRangeEnd w:id="1"/>
      <w:r>
        <w:commentReference w:id="1"/>
      </w:r>
      <w:commentRangeEnd w:id="2"/>
      <w:r>
        <w:commentReference w:id="2"/>
      </w:r>
      <w:commentRangeEnd w:id="3"/>
      <w:r w:rsidR="00131097">
        <w:rPr>
          <w:rStyle w:val="CommentReference"/>
        </w:rPr>
        <w:commentReference w:id="3"/>
      </w:r>
      <w:r>
        <w:t>the appropriate planting date is a crucial decision for soybean farmers aiming to optimize yield.</w:t>
      </w:r>
      <w:r w:rsidR="00315EE6">
        <w:t xml:space="preserve"> </w:t>
      </w:r>
      <w:r w:rsidR="1E50AECB">
        <w:t>Planting date recommendations are usually made through several years of field research data and models.</w:t>
      </w:r>
      <w:r w:rsidR="213D2B5B">
        <w:t xml:space="preserve"> </w:t>
      </w:r>
      <w:r w:rsidR="006575BA">
        <w:t xml:space="preserve">We </w:t>
      </w:r>
      <w:r w:rsidR="003F694A">
        <w:t>introduce an observational causal inference framework to assess the impact of adhering to the recommended early planting date on soybean yield improvement.</w:t>
      </w:r>
      <w:r w:rsidR="3FC95169">
        <w:t xml:space="preserve"> </w:t>
      </w:r>
      <w:r w:rsidR="11967E18">
        <w:t xml:space="preserve">We </w:t>
      </w:r>
      <w:r w:rsidR="02541B34">
        <w:t xml:space="preserve">used farmer field survey data </w:t>
      </w:r>
      <w:r w:rsidR="6FA84367">
        <w:t xml:space="preserve">collected </w:t>
      </w:r>
      <w:r w:rsidR="26D7B6C1">
        <w:t xml:space="preserve">from </w:t>
      </w:r>
      <w:r w:rsidR="6FA84367">
        <w:t>a</w:t>
      </w:r>
      <w:r w:rsidR="3D142045">
        <w:t>pproximately</w:t>
      </w:r>
      <w:r w:rsidR="7EFE0452">
        <w:t xml:space="preserve"> </w:t>
      </w:r>
      <w:r w:rsidR="02541B34">
        <w:t>5000 farms</w:t>
      </w:r>
      <w:r w:rsidR="745D5757">
        <w:t xml:space="preserve"> </w:t>
      </w:r>
      <w:r w:rsidR="30237587">
        <w:t xml:space="preserve">in North Central United States over three growing seasons 2014, 2015 and 2016. </w:t>
      </w:r>
      <w:r w:rsidR="243CDD16">
        <w:t>We applied our knowledge in agronomy and crop production to develop a causal graph of the soybean farming system.</w:t>
      </w:r>
      <w:r w:rsidR="4EF6F0C5">
        <w:t xml:space="preserve">  </w:t>
      </w:r>
      <w:r w:rsidR="229FFE89">
        <w:t>Based on e</w:t>
      </w:r>
      <w:r w:rsidR="628BFDBF">
        <w:t xml:space="preserve">arly planting recommendations made by a group of soybean researchers, from 11 different universities in North Central US, we </w:t>
      </w:r>
      <w:r w:rsidR="4F968696">
        <w:t>classified</w:t>
      </w:r>
      <w:r w:rsidR="628BFDBF">
        <w:t xml:space="preserve"> the observed planting date </w:t>
      </w:r>
      <w:r w:rsidR="47A7DA6E">
        <w:t>of</w:t>
      </w:r>
      <w:r w:rsidR="6B1DFDD8">
        <w:t xml:space="preserve"> the survey data </w:t>
      </w:r>
      <w:r w:rsidR="628BFDBF">
        <w:t xml:space="preserve">into optimal or non-optimal planting. </w:t>
      </w:r>
      <w:r w:rsidR="30EAA1BC">
        <w:t xml:space="preserve">Using the backdoor criterion, we identified the </w:t>
      </w:r>
      <w:r w:rsidR="7AF7FF6D">
        <w:t>minimal s</w:t>
      </w:r>
      <w:r w:rsidR="30EAA1BC">
        <w:t xml:space="preserve">ufficient adjustment set and subsequently </w:t>
      </w:r>
      <w:r w:rsidR="471D5738">
        <w:t xml:space="preserve">estimated the average treatment effect using </w:t>
      </w:r>
      <w:r w:rsidR="44F1A4D1">
        <w:t xml:space="preserve">adjusted </w:t>
      </w:r>
      <w:r w:rsidR="3B90A20F">
        <w:t xml:space="preserve">linear regression, </w:t>
      </w:r>
      <w:r w:rsidR="0F941343">
        <w:t>propensity score matching</w:t>
      </w:r>
      <w:r w:rsidR="706F415F">
        <w:t>, parametric G-computation</w:t>
      </w:r>
      <w:r w:rsidR="0094544E">
        <w:t>,</w:t>
      </w:r>
      <w:r w:rsidR="0F941343">
        <w:t xml:space="preserve"> and inverse probability weighting</w:t>
      </w:r>
      <w:r w:rsidR="3502FF1A">
        <w:t xml:space="preserve">. </w:t>
      </w:r>
      <w:r w:rsidR="2B38DF1E">
        <w:t>The results show</w:t>
      </w:r>
      <w:r w:rsidR="2C57AFF0">
        <w:t>ed</w:t>
      </w:r>
      <w:r w:rsidR="2B38DF1E">
        <w:t xml:space="preserve"> that </w:t>
      </w:r>
      <w:r w:rsidR="35576C1F">
        <w:t>field planted a</w:t>
      </w:r>
      <w:r w:rsidR="2705CE42">
        <w:t xml:space="preserve">ccording to </w:t>
      </w:r>
      <w:r w:rsidR="2B38DF1E">
        <w:t xml:space="preserve">the </w:t>
      </w:r>
      <w:r w:rsidR="2E24778C">
        <w:t xml:space="preserve">researcher recommended </w:t>
      </w:r>
      <w:r w:rsidR="58FFBE35">
        <w:t xml:space="preserve">early </w:t>
      </w:r>
      <w:r w:rsidR="5FC3102C">
        <w:t>plant</w:t>
      </w:r>
      <w:r w:rsidR="41F656FD">
        <w:t xml:space="preserve">ing </w:t>
      </w:r>
      <w:r w:rsidR="6C9F9557">
        <w:t>dat</w:t>
      </w:r>
      <w:r w:rsidR="1E2F1FD4">
        <w:t xml:space="preserve">e exhibited a statistically significant yield increase that ranged from </w:t>
      </w:r>
      <w:r w:rsidR="5C55A8B9">
        <w:t>1</w:t>
      </w:r>
      <w:r w:rsidR="52CF894F">
        <w:t xml:space="preserve">09 </w:t>
      </w:r>
      <w:r w:rsidR="5C55A8B9">
        <w:t xml:space="preserve">to </w:t>
      </w:r>
      <w:bookmarkStart w:id="4" w:name="_Int_XSsgTsHT"/>
      <w:r w:rsidR="0DF14868">
        <w:t>222 kg</w:t>
      </w:r>
      <w:bookmarkEnd w:id="4"/>
      <w:r w:rsidR="0DF14868">
        <w:t xml:space="preserve">/ha depending on the </w:t>
      </w:r>
      <w:r w:rsidR="7D2FF39E">
        <w:t xml:space="preserve">method. </w:t>
      </w:r>
      <w:r w:rsidR="000C393B">
        <w:t xml:space="preserve">The robustness of these effect estimates was </w:t>
      </w:r>
      <w:r w:rsidR="0010424D">
        <w:t>supported</w:t>
      </w:r>
      <w:r w:rsidR="000C393B">
        <w:t xml:space="preserve"> by their consistency across various estimation methods.</w:t>
      </w:r>
      <w:r w:rsidR="00046E0F">
        <w:t xml:space="preserve"> </w:t>
      </w:r>
      <w:r w:rsidR="00923960">
        <w:t>Overall</w:t>
      </w:r>
      <w:r w:rsidR="004E1EFA">
        <w:t xml:space="preserve">, </w:t>
      </w:r>
      <w:r w:rsidR="00A867E4">
        <w:t xml:space="preserve">this </w:t>
      </w:r>
      <w:r w:rsidR="004E1EFA">
        <w:t xml:space="preserve">study presents a comprehensive observational causal inference framework that </w:t>
      </w:r>
      <w:r w:rsidR="006418C3">
        <w:t xml:space="preserve">is </w:t>
      </w:r>
      <w:r w:rsidR="000952E6">
        <w:t xml:space="preserve">beyond the scope </w:t>
      </w:r>
      <w:r w:rsidR="00F67C52">
        <w:t>of</w:t>
      </w:r>
      <w:r w:rsidR="000952E6">
        <w:t xml:space="preserve"> predictive accuracy</w:t>
      </w:r>
      <w:r w:rsidR="00F67C52">
        <w:t xml:space="preserve">. </w:t>
      </w:r>
      <w:r w:rsidR="00B61AE1">
        <w:t xml:space="preserve">This approach is applicable to decision support systems of other fields. </w:t>
      </w:r>
      <w:ins w:id="5" w:author="Sanjel, Santosh" w:date="2024-01-11T10:51:00Z">
        <w:r w:rsidR="003A60DE">
          <w:t xml:space="preserve">In future work, we plan to develop causal models to explain </w:t>
        </w:r>
        <w:r w:rsidR="003A60DE" w:rsidRPr="00760B11">
          <w:t xml:space="preserve">how the choice of planting dates may influence the </w:t>
        </w:r>
        <w:r w:rsidR="003A60DE">
          <w:t>incidence</w:t>
        </w:r>
        <w:r w:rsidR="003A60DE" w:rsidRPr="00760B11">
          <w:t xml:space="preserve"> and severity of </w:t>
        </w:r>
        <w:r w:rsidR="003A60DE">
          <w:t>soybean</w:t>
        </w:r>
        <w:r w:rsidR="003A60DE" w:rsidRPr="00760B11">
          <w:t xml:space="preserve"> diseases</w:t>
        </w:r>
        <w:r w:rsidR="003A60DE">
          <w:t xml:space="preserve"> as well as potential needs for management. </w:t>
        </w:r>
      </w:ins>
    </w:p>
    <w:p w14:paraId="26A51C40" w14:textId="3D55672A" w:rsidR="004D3CD9" w:rsidRDefault="004D3CD9" w:rsidP="005523A0">
      <w:pPr>
        <w:spacing w:line="360" w:lineRule="auto"/>
      </w:pPr>
    </w:p>
    <w:p w14:paraId="093EEA85" w14:textId="54CB42E4" w:rsidR="7141F94B" w:rsidRDefault="7141F94B" w:rsidP="0FC021A4">
      <w:pPr>
        <w:spacing w:line="360" w:lineRule="auto"/>
      </w:pPr>
    </w:p>
    <w:sectPr w:rsidR="7141F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sker, Paul David" w:date="2024-01-10T19:04:00Z" w:initials="ED">
    <w:p w14:paraId="1014781E" w14:textId="0AAF2210" w:rsidR="104BBEFB" w:rsidRDefault="104BBEFB">
      <w:r>
        <w:t xml:space="preserve">Santosh, this reads very well...one thing we need to think about is the link back to pathology and epidemiology. </w:t>
      </w:r>
      <w:r>
        <w:annotationRef/>
      </w:r>
    </w:p>
  </w:comment>
  <w:comment w:id="2" w:author="Esker, Paul David" w:date="2024-01-10T19:04:00Z" w:initials="ED">
    <w:p w14:paraId="1283EA79" w14:textId="6964BA60" w:rsidR="104BBEFB" w:rsidRDefault="104BBEFB">
      <w:r>
        <w:t>More or less, by optimizing the palnt date recommendation, how might that impact potential needs for management?</w:t>
      </w:r>
      <w:r>
        <w:annotationRef/>
      </w:r>
    </w:p>
  </w:comment>
  <w:comment w:id="3" w:author="Sanjel, Santosh" w:date="2024-01-11T10:59:00Z" w:initials="SS">
    <w:p w14:paraId="15A43DDE" w14:textId="77777777" w:rsidR="00131097" w:rsidRDefault="00131097" w:rsidP="00680DA9">
      <w:pPr>
        <w:pStyle w:val="CommentText"/>
      </w:pPr>
      <w:r>
        <w:rPr>
          <w:rStyle w:val="CommentReference"/>
        </w:rPr>
        <w:annotationRef/>
      </w:r>
      <w:r>
        <w:t xml:space="preserve">I have added few lines at end to address your comment.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014781E" w15:done="0"/>
  <w15:commentEx w15:paraId="1283EA79" w15:paraIdParent="1014781E" w15:done="0"/>
  <w15:commentEx w15:paraId="15A43DDE" w15:paraIdParent="1014781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D027445" w16cex:dateUtc="2024-01-11T00:04:00Z"/>
  <w16cex:commentExtensible w16cex:durableId="4BB868F8" w16cex:dateUtc="2024-01-11T00:04:00Z"/>
  <w16cex:commentExtensible w16cex:durableId="5C46E4A0" w16cex:dateUtc="2024-01-11T15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014781E" w16cid:durableId="1D027445"/>
  <w16cid:commentId w16cid:paraId="1283EA79" w16cid:durableId="4BB868F8"/>
  <w16cid:commentId w16cid:paraId="15A43DDE" w16cid:durableId="5C46E4A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XSsgTsHT" int2:invalidationBookmarkName="" int2:hashCode="KT9hp9dUxZPCaR" int2:id="lEbaHVf7">
      <int2:state int2:value="Rejected" int2:type="AugLoop_Text_Critique"/>
    </int2:bookmark>
  </int2:observations>
  <int2:intelligenceSettings/>
  <int2:onDemandWorkflows/>
</int2:intelligence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jel, Santosh">
    <w15:presenceInfo w15:providerId="AD" w15:userId="S::sks7388@psu.edu::fe5075ea-5619-497e-b8f5-4f2fb577b436"/>
  </w15:person>
  <w15:person w15:author="Esker, Paul David">
    <w15:presenceInfo w15:providerId="AD" w15:userId="S::pde6@psu.edu::c11f04b9-9635-4437-927d-59b2cf53bc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F"/>
    <w:rsid w:val="00034BAD"/>
    <w:rsid w:val="00041A19"/>
    <w:rsid w:val="000422C9"/>
    <w:rsid w:val="00046E0F"/>
    <w:rsid w:val="000952E6"/>
    <w:rsid w:val="000A5B15"/>
    <w:rsid w:val="000C393B"/>
    <w:rsid w:val="000E0EE5"/>
    <w:rsid w:val="00101C17"/>
    <w:rsid w:val="0010424D"/>
    <w:rsid w:val="001141AF"/>
    <w:rsid w:val="00131097"/>
    <w:rsid w:val="00147B7A"/>
    <w:rsid w:val="00163061"/>
    <w:rsid w:val="00183761"/>
    <w:rsid w:val="001E66DB"/>
    <w:rsid w:val="002176AB"/>
    <w:rsid w:val="00244786"/>
    <w:rsid w:val="00246F8A"/>
    <w:rsid w:val="002712A9"/>
    <w:rsid w:val="002D3595"/>
    <w:rsid w:val="00315EE6"/>
    <w:rsid w:val="0036495B"/>
    <w:rsid w:val="00372CFE"/>
    <w:rsid w:val="003A60DE"/>
    <w:rsid w:val="003C0624"/>
    <w:rsid w:val="003E4B81"/>
    <w:rsid w:val="003F0B9E"/>
    <w:rsid w:val="003F694A"/>
    <w:rsid w:val="00461151"/>
    <w:rsid w:val="00497F7A"/>
    <w:rsid w:val="004C7DE6"/>
    <w:rsid w:val="004D3CD9"/>
    <w:rsid w:val="004E1EFA"/>
    <w:rsid w:val="0054315E"/>
    <w:rsid w:val="005523A0"/>
    <w:rsid w:val="00571EA4"/>
    <w:rsid w:val="0058467F"/>
    <w:rsid w:val="005A5396"/>
    <w:rsid w:val="005B58DB"/>
    <w:rsid w:val="0061122A"/>
    <w:rsid w:val="006418C3"/>
    <w:rsid w:val="006542C2"/>
    <w:rsid w:val="006575BA"/>
    <w:rsid w:val="00657A98"/>
    <w:rsid w:val="00685173"/>
    <w:rsid w:val="0071405A"/>
    <w:rsid w:val="007564D1"/>
    <w:rsid w:val="00760B11"/>
    <w:rsid w:val="00773C6F"/>
    <w:rsid w:val="007C3B9F"/>
    <w:rsid w:val="0081750A"/>
    <w:rsid w:val="00820499"/>
    <w:rsid w:val="00820C58"/>
    <w:rsid w:val="00840F27"/>
    <w:rsid w:val="0086095B"/>
    <w:rsid w:val="008859CE"/>
    <w:rsid w:val="008930EE"/>
    <w:rsid w:val="008B3D97"/>
    <w:rsid w:val="008B6FED"/>
    <w:rsid w:val="009013F7"/>
    <w:rsid w:val="009056B7"/>
    <w:rsid w:val="00916BA3"/>
    <w:rsid w:val="00923960"/>
    <w:rsid w:val="0094544E"/>
    <w:rsid w:val="009D14B3"/>
    <w:rsid w:val="00A10C7B"/>
    <w:rsid w:val="00A258E4"/>
    <w:rsid w:val="00A61AD3"/>
    <w:rsid w:val="00A66BBD"/>
    <w:rsid w:val="00A867E4"/>
    <w:rsid w:val="00AB36BC"/>
    <w:rsid w:val="00AC18B5"/>
    <w:rsid w:val="00B04791"/>
    <w:rsid w:val="00B43652"/>
    <w:rsid w:val="00B53CFB"/>
    <w:rsid w:val="00B61AE1"/>
    <w:rsid w:val="00BA4825"/>
    <w:rsid w:val="00BC6CF6"/>
    <w:rsid w:val="00BD7976"/>
    <w:rsid w:val="00BE4B13"/>
    <w:rsid w:val="00C27B28"/>
    <w:rsid w:val="00C8588B"/>
    <w:rsid w:val="00CE5A90"/>
    <w:rsid w:val="00D46946"/>
    <w:rsid w:val="00D72189"/>
    <w:rsid w:val="00DD403C"/>
    <w:rsid w:val="00DF5FD3"/>
    <w:rsid w:val="00E302B6"/>
    <w:rsid w:val="00E427C4"/>
    <w:rsid w:val="00E56EB5"/>
    <w:rsid w:val="00E8218A"/>
    <w:rsid w:val="00EA6BD9"/>
    <w:rsid w:val="00EB2BA0"/>
    <w:rsid w:val="00EC0227"/>
    <w:rsid w:val="00F01266"/>
    <w:rsid w:val="00F67C52"/>
    <w:rsid w:val="00F84AC7"/>
    <w:rsid w:val="00F95784"/>
    <w:rsid w:val="00FF21E1"/>
    <w:rsid w:val="02002817"/>
    <w:rsid w:val="02541B34"/>
    <w:rsid w:val="033FCE35"/>
    <w:rsid w:val="046134EA"/>
    <w:rsid w:val="058F58D6"/>
    <w:rsid w:val="05CEA608"/>
    <w:rsid w:val="085A3855"/>
    <w:rsid w:val="0DAAF0F1"/>
    <w:rsid w:val="0DF14868"/>
    <w:rsid w:val="0E89B2E1"/>
    <w:rsid w:val="0F0720AD"/>
    <w:rsid w:val="0F924718"/>
    <w:rsid w:val="0F941343"/>
    <w:rsid w:val="0FC021A4"/>
    <w:rsid w:val="0FCEAC02"/>
    <w:rsid w:val="0FFB05ED"/>
    <w:rsid w:val="104BBEFB"/>
    <w:rsid w:val="1179ADDD"/>
    <w:rsid w:val="11967E18"/>
    <w:rsid w:val="12C9E7DA"/>
    <w:rsid w:val="146C6C39"/>
    <w:rsid w:val="163E9F8B"/>
    <w:rsid w:val="193D3015"/>
    <w:rsid w:val="1A1D3A79"/>
    <w:rsid w:val="1C3CD8C8"/>
    <w:rsid w:val="1D54DB3B"/>
    <w:rsid w:val="1E2881FB"/>
    <w:rsid w:val="1E2F1FD4"/>
    <w:rsid w:val="1E44EA20"/>
    <w:rsid w:val="1E50AECB"/>
    <w:rsid w:val="2003DA68"/>
    <w:rsid w:val="20C32C72"/>
    <w:rsid w:val="213D2B5B"/>
    <w:rsid w:val="2179D9DF"/>
    <w:rsid w:val="229FFE89"/>
    <w:rsid w:val="23B85419"/>
    <w:rsid w:val="23FACD34"/>
    <w:rsid w:val="241239C1"/>
    <w:rsid w:val="243CDD16"/>
    <w:rsid w:val="245A30A0"/>
    <w:rsid w:val="24A13D69"/>
    <w:rsid w:val="24CB5030"/>
    <w:rsid w:val="257B45F2"/>
    <w:rsid w:val="25969D95"/>
    <w:rsid w:val="26672091"/>
    <w:rsid w:val="26D7B6C1"/>
    <w:rsid w:val="2705CE42"/>
    <w:rsid w:val="27326DF6"/>
    <w:rsid w:val="2749DA83"/>
    <w:rsid w:val="27E92685"/>
    <w:rsid w:val="29E584EC"/>
    <w:rsid w:val="2A674C31"/>
    <w:rsid w:val="2B38DF1E"/>
    <w:rsid w:val="2BA9B8EB"/>
    <w:rsid w:val="2C57AFF0"/>
    <w:rsid w:val="2E24778C"/>
    <w:rsid w:val="2E47E56D"/>
    <w:rsid w:val="30237587"/>
    <w:rsid w:val="30EAA1BC"/>
    <w:rsid w:val="326D4942"/>
    <w:rsid w:val="32C59815"/>
    <w:rsid w:val="339CD8AC"/>
    <w:rsid w:val="340919A3"/>
    <w:rsid w:val="3502FF1A"/>
    <w:rsid w:val="35576C1F"/>
    <w:rsid w:val="35A4EA04"/>
    <w:rsid w:val="35C809EB"/>
    <w:rsid w:val="365AC31A"/>
    <w:rsid w:val="36F39982"/>
    <w:rsid w:val="37EB4361"/>
    <w:rsid w:val="3A2D9729"/>
    <w:rsid w:val="3B7239A5"/>
    <w:rsid w:val="3B90A20F"/>
    <w:rsid w:val="3BC9678A"/>
    <w:rsid w:val="3C374B6F"/>
    <w:rsid w:val="3C6D3600"/>
    <w:rsid w:val="3CA6C4A7"/>
    <w:rsid w:val="3D142045"/>
    <w:rsid w:val="3D6FE48E"/>
    <w:rsid w:val="3DA10DEC"/>
    <w:rsid w:val="3E1CE1CA"/>
    <w:rsid w:val="3E98740E"/>
    <w:rsid w:val="3EA9DA67"/>
    <w:rsid w:val="3F1B6A31"/>
    <w:rsid w:val="3FC95169"/>
    <w:rsid w:val="40064015"/>
    <w:rsid w:val="411A5704"/>
    <w:rsid w:val="4178874F"/>
    <w:rsid w:val="41F656FD"/>
    <w:rsid w:val="42168469"/>
    <w:rsid w:val="42764780"/>
    <w:rsid w:val="4316062B"/>
    <w:rsid w:val="44F1A4D1"/>
    <w:rsid w:val="45EF1862"/>
    <w:rsid w:val="471D5738"/>
    <w:rsid w:val="47552F32"/>
    <w:rsid w:val="477FE7CB"/>
    <w:rsid w:val="47A7DA6E"/>
    <w:rsid w:val="48E6888D"/>
    <w:rsid w:val="491BB82C"/>
    <w:rsid w:val="495EAEB4"/>
    <w:rsid w:val="4A660963"/>
    <w:rsid w:val="4B63B59D"/>
    <w:rsid w:val="4C1E294F"/>
    <w:rsid w:val="4C2CDF08"/>
    <w:rsid w:val="4D2A5184"/>
    <w:rsid w:val="4E0BB220"/>
    <w:rsid w:val="4ED8FA39"/>
    <w:rsid w:val="4EF6F0C5"/>
    <w:rsid w:val="4F968696"/>
    <w:rsid w:val="50957B64"/>
    <w:rsid w:val="5101F183"/>
    <w:rsid w:val="52CF894F"/>
    <w:rsid w:val="530620E4"/>
    <w:rsid w:val="535BF227"/>
    <w:rsid w:val="569392E9"/>
    <w:rsid w:val="5783FF47"/>
    <w:rsid w:val="58569570"/>
    <w:rsid w:val="58FFBE35"/>
    <w:rsid w:val="591FCFA8"/>
    <w:rsid w:val="5939BB19"/>
    <w:rsid w:val="5AB0F075"/>
    <w:rsid w:val="5AB687CB"/>
    <w:rsid w:val="5AEFA685"/>
    <w:rsid w:val="5B75D9D5"/>
    <w:rsid w:val="5C55A8B9"/>
    <w:rsid w:val="5D8EE531"/>
    <w:rsid w:val="5EA9B887"/>
    <w:rsid w:val="5EAE4C0E"/>
    <w:rsid w:val="5EF6C02E"/>
    <w:rsid w:val="5FC3102C"/>
    <w:rsid w:val="601EE9BB"/>
    <w:rsid w:val="604588E8"/>
    <w:rsid w:val="60800396"/>
    <w:rsid w:val="60C29BE1"/>
    <w:rsid w:val="6104B47A"/>
    <w:rsid w:val="628BFDBF"/>
    <w:rsid w:val="63F64F5A"/>
    <w:rsid w:val="64E3491F"/>
    <w:rsid w:val="652C9F64"/>
    <w:rsid w:val="65311A81"/>
    <w:rsid w:val="67ED9CE8"/>
    <w:rsid w:val="6B1DFDD8"/>
    <w:rsid w:val="6B370561"/>
    <w:rsid w:val="6BC06E88"/>
    <w:rsid w:val="6C9F9557"/>
    <w:rsid w:val="6DCBB821"/>
    <w:rsid w:val="6F8D7F89"/>
    <w:rsid w:val="6FA84367"/>
    <w:rsid w:val="7029922E"/>
    <w:rsid w:val="706F415F"/>
    <w:rsid w:val="707AB74E"/>
    <w:rsid w:val="7141F94B"/>
    <w:rsid w:val="7290C2D0"/>
    <w:rsid w:val="73537D87"/>
    <w:rsid w:val="73953809"/>
    <w:rsid w:val="741460AA"/>
    <w:rsid w:val="742160B7"/>
    <w:rsid w:val="745D5757"/>
    <w:rsid w:val="7461B1D4"/>
    <w:rsid w:val="751BBB59"/>
    <w:rsid w:val="7609B86B"/>
    <w:rsid w:val="76B78BBA"/>
    <w:rsid w:val="771FE363"/>
    <w:rsid w:val="794258B6"/>
    <w:rsid w:val="79EF2C7C"/>
    <w:rsid w:val="7A83A22E"/>
    <w:rsid w:val="7AF7FF6D"/>
    <w:rsid w:val="7BFF4BC4"/>
    <w:rsid w:val="7C1F728F"/>
    <w:rsid w:val="7C71A4DC"/>
    <w:rsid w:val="7D2FF39E"/>
    <w:rsid w:val="7DBB42F0"/>
    <w:rsid w:val="7EFE0452"/>
    <w:rsid w:val="7F41D83D"/>
    <w:rsid w:val="7F571351"/>
    <w:rsid w:val="7FC5A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DF3B"/>
  <w15:chartTrackingRefBased/>
  <w15:docId w15:val="{25388CFB-884C-43C0-9A05-82AA7F74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79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7976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3A60DE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0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0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hyperlink" Target="mailto:sks7388@psu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Sanjel, Santosh</dc:creator>
  <cp:keywords/>
  <dc:description/>
  <cp:lastModifiedBy>Sanjel, Santosh</cp:lastModifiedBy>
  <cp:revision>96</cp:revision>
  <dcterms:created xsi:type="dcterms:W3CDTF">2024-01-05T16:55:00Z</dcterms:created>
  <dcterms:modified xsi:type="dcterms:W3CDTF">2024-01-11T15:59:00Z</dcterms:modified>
</cp:coreProperties>
</file>